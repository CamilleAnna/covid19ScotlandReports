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194A6" w14:textId="77777777" w:rsidR="006148B0" w:rsidRDefault="00821406">
      <w:pPr>
        <w:pStyle w:val="Title"/>
      </w:pPr>
      <w:r>
        <w:t>Briefing for C19AG: Comparison of doubling times</w:t>
      </w:r>
    </w:p>
    <w:p w14:paraId="2AF08676" w14:textId="77777777" w:rsidR="006148B0" w:rsidRDefault="00821406">
      <w:pPr>
        <w:pStyle w:val="Subtitle"/>
      </w:pPr>
      <w:r>
        <w:t>NOT FOR DISTRIBUTION</w:t>
      </w:r>
    </w:p>
    <w:p w14:paraId="686334E8" w14:textId="77777777" w:rsidR="006148B0" w:rsidRDefault="00821406">
      <w:pPr>
        <w:pStyle w:val="Author"/>
      </w:pPr>
      <w:r>
        <w:t>COVID-19 Epidemic Response Unit, University of Edinburgh</w:t>
      </w:r>
    </w:p>
    <w:p w14:paraId="40F19288" w14:textId="77777777" w:rsidR="006148B0" w:rsidRDefault="00821406">
      <w:pPr>
        <w:pStyle w:val="Date"/>
      </w:pPr>
      <w:r>
        <w:t>06/04/2020</w:t>
      </w:r>
    </w:p>
    <w:p w14:paraId="0E8F349D" w14:textId="77777777" w:rsidR="006148B0" w:rsidRDefault="00821406">
      <w:pPr>
        <w:pStyle w:val="Heading1"/>
      </w:pPr>
      <w:bookmarkStart w:id="0" w:name="key-points-summary"/>
      <w:bookmarkEnd w:id="0"/>
      <w:r>
        <w:t>Key points summary</w:t>
      </w:r>
    </w:p>
    <w:p w14:paraId="26E23045" w14:textId="77777777" w:rsidR="006148B0" w:rsidRDefault="00821406">
      <w:pPr>
        <w:pStyle w:val="FirstParagraph"/>
      </w:pPr>
      <w:r>
        <w:t>We compare the size and rate of increase of the COVID-19 epidemic for Scotland, London and the rest of the UK except for London (rUKxL).</w:t>
      </w:r>
      <w:r>
        <w:br/>
        <w:t> </w:t>
      </w:r>
    </w:p>
    <w:p w14:paraId="4E629A9C" w14:textId="77777777" w:rsidR="006148B0" w:rsidRDefault="00821406">
      <w:pPr>
        <w:pStyle w:val="BodyText"/>
      </w:pPr>
      <w:r>
        <w:rPr>
          <w:b/>
        </w:rPr>
        <w:t>The epidemic in Scotland is ~7 days behind London and is now growing at a faster rate.</w:t>
      </w:r>
    </w:p>
    <w:p w14:paraId="37D240D1" w14:textId="77777777" w:rsidR="006148B0" w:rsidRDefault="00821406">
      <w:pPr>
        <w:pStyle w:val="BodyText"/>
      </w:pPr>
      <w:r>
        <w:t> </w:t>
      </w:r>
    </w:p>
    <w:p w14:paraId="180D6C38" w14:textId="77777777" w:rsidR="006148B0" w:rsidRDefault="00821406">
      <w:pPr>
        <w:pStyle w:val="BodyText"/>
      </w:pPr>
      <w:r>
        <w:t>Based on deaths:</w:t>
      </w:r>
      <w:r>
        <w:br/>
        <w:t> </w:t>
      </w:r>
    </w:p>
    <w:p w14:paraId="55FD4F19" w14:textId="77777777" w:rsidR="006148B0" w:rsidRDefault="00821406">
      <w:pPr>
        <w:pStyle w:val="Compact"/>
        <w:numPr>
          <w:ilvl w:val="0"/>
          <w:numId w:val="3"/>
        </w:numPr>
      </w:pPr>
      <w:r>
        <w:t>The curre</w:t>
      </w:r>
      <w:r>
        <w:t>nt doubling time for deaths in Scotland is 2.9 days (95% confidence interval: 2.5 - 3.3 days) (Figure 1).</w:t>
      </w:r>
      <w:r>
        <w:br/>
      </w:r>
    </w:p>
    <w:p w14:paraId="71D0591B" w14:textId="77777777" w:rsidR="006148B0" w:rsidRDefault="00821406">
      <w:pPr>
        <w:pStyle w:val="Compact"/>
        <w:numPr>
          <w:ilvl w:val="0"/>
          <w:numId w:val="3"/>
        </w:numPr>
      </w:pPr>
      <w:r>
        <w:t>This is not significantly different from doubling time for previous 7 days (2.4 days; 95%CI: 1.6-3.7 days).</w:t>
      </w:r>
      <w:r>
        <w:br/>
        <w:t> </w:t>
      </w:r>
    </w:p>
    <w:p w14:paraId="60F757A5" w14:textId="77777777" w:rsidR="006148B0" w:rsidRDefault="00821406">
      <w:pPr>
        <w:pStyle w:val="FirstParagraph"/>
      </w:pPr>
      <w:r>
        <w:t>Based on case counts per 10,000 populat</w:t>
      </w:r>
      <w:r>
        <w:t>ion available as of 05/04/2020:</w:t>
      </w:r>
      <w:r>
        <w:br/>
        <w:t> </w:t>
      </w:r>
    </w:p>
    <w:p w14:paraId="0BEA3215" w14:textId="77777777" w:rsidR="006148B0" w:rsidRDefault="00821406">
      <w:pPr>
        <w:pStyle w:val="Compact"/>
        <w:numPr>
          <w:ilvl w:val="0"/>
          <w:numId w:val="4"/>
        </w:numPr>
      </w:pPr>
      <w:r>
        <w:t>The epidemic in Scotland is 6.8 d</w:t>
      </w:r>
      <w:bookmarkStart w:id="1" w:name="_GoBack"/>
      <w:bookmarkEnd w:id="1"/>
      <w:r>
        <w:t>ays behind London and 1 days ahead of rUKxL (Figure 2).</w:t>
      </w:r>
      <w:r>
        <w:br/>
      </w:r>
    </w:p>
    <w:p w14:paraId="328FFAA4" w14:textId="77777777" w:rsidR="006148B0" w:rsidRDefault="00821406">
      <w:pPr>
        <w:pStyle w:val="Compact"/>
        <w:numPr>
          <w:ilvl w:val="0"/>
          <w:numId w:val="4"/>
        </w:numPr>
      </w:pPr>
      <w:r>
        <w:t xml:space="preserve">The current 7-day doubling time in Scotland is </w:t>
      </w:r>
      <w:r>
        <w:t>4.9</w:t>
      </w:r>
      <w:r>
        <w:t xml:space="preserve"> days (95%CI: 4.7 - 5.1 days).</w:t>
      </w:r>
      <w:r>
        <w:br/>
      </w:r>
    </w:p>
    <w:p w14:paraId="588F2318" w14:textId="55C89EB9" w:rsidR="006148B0" w:rsidRDefault="00821406">
      <w:pPr>
        <w:pStyle w:val="Compact"/>
        <w:numPr>
          <w:ilvl w:val="0"/>
          <w:numId w:val="4"/>
        </w:numPr>
      </w:pPr>
      <w:r>
        <w:t xml:space="preserve">This is </w:t>
      </w:r>
      <w:r w:rsidR="00E513CF" w:rsidRPr="00E513CF">
        <w:rPr>
          <w:highlight w:val="yellow"/>
        </w:rPr>
        <w:t>slower than</w:t>
      </w:r>
      <w:r w:rsidRPr="00E513CF">
        <w:rPr>
          <w:highlight w:val="yellow"/>
        </w:rPr>
        <w:t xml:space="preserve"> the doubling time for prev</w:t>
      </w:r>
      <w:r w:rsidRPr="00E513CF">
        <w:rPr>
          <w:highlight w:val="yellow"/>
        </w:rPr>
        <w:t>ious</w:t>
      </w:r>
      <w:r>
        <w:t xml:space="preserve"> </w:t>
      </w:r>
      <w:r w:rsidRPr="00A4283F">
        <w:rPr>
          <w:highlight w:val="yellow"/>
        </w:rPr>
        <w:t xml:space="preserve">7 </w:t>
      </w:r>
      <w:commentRangeStart w:id="2"/>
      <w:r w:rsidRPr="00A4283F">
        <w:rPr>
          <w:highlight w:val="yellow"/>
        </w:rPr>
        <w:t>days (4</w:t>
      </w:r>
      <w:r w:rsidR="00F577FE">
        <w:rPr>
          <w:highlight w:val="yellow"/>
        </w:rPr>
        <w:t>.0</w:t>
      </w:r>
      <w:r w:rsidRPr="00A4283F">
        <w:rPr>
          <w:highlight w:val="yellow"/>
        </w:rPr>
        <w:t xml:space="preserve"> days; 95%CI: 3.</w:t>
      </w:r>
      <w:r w:rsidR="00F577FE">
        <w:rPr>
          <w:highlight w:val="yellow"/>
        </w:rPr>
        <w:t>8</w:t>
      </w:r>
      <w:r w:rsidRPr="00A4283F">
        <w:rPr>
          <w:highlight w:val="yellow"/>
        </w:rPr>
        <w:t>-4.</w:t>
      </w:r>
      <w:r w:rsidR="00F577FE">
        <w:rPr>
          <w:highlight w:val="yellow"/>
        </w:rPr>
        <w:t>3</w:t>
      </w:r>
      <w:r>
        <w:t xml:space="preserve"> </w:t>
      </w:r>
      <w:commentRangeEnd w:id="2"/>
      <w:r w:rsidR="00A4283F">
        <w:rPr>
          <w:rStyle w:val="CommentReference"/>
        </w:rPr>
        <w:commentReference w:id="2"/>
      </w:r>
      <w:r>
        <w:t>days).</w:t>
      </w:r>
      <w:r>
        <w:br/>
      </w:r>
    </w:p>
    <w:p w14:paraId="06422E6F" w14:textId="77777777" w:rsidR="006148B0" w:rsidRDefault="00821406">
      <w:pPr>
        <w:pStyle w:val="Compact"/>
        <w:numPr>
          <w:ilvl w:val="0"/>
          <w:numId w:val="4"/>
        </w:numPr>
      </w:pPr>
      <w:r>
        <w:t>The current doubling time in Scotland is significantly faster than London (6.9 days, 95%CI: 6.8 - 7.1 days) and significantly slower than rUKxL (5.0 days, 95%CI: 4.9 - 5.1 days) over the same time period.</w:t>
      </w:r>
      <w:r>
        <w:br/>
      </w:r>
    </w:p>
    <w:p w14:paraId="33FBFC37" w14:textId="77777777" w:rsidR="006148B0" w:rsidRDefault="00821406">
      <w:pPr>
        <w:pStyle w:val="Compact"/>
        <w:numPr>
          <w:ilvl w:val="0"/>
          <w:numId w:val="4"/>
        </w:numPr>
      </w:pPr>
      <w:r>
        <w:lastRenderedPageBreak/>
        <w:t>Acro</w:t>
      </w:r>
      <w:r>
        <w:t>ss Health Boards in Scotland there is variation in cumulative case incidence (3 to 11.3 per 10,000 population, Figures 3, 4) and doubling time (2.9 to 6.9 days, Figure 5).</w:t>
      </w:r>
    </w:p>
    <w:p w14:paraId="6507A40B" w14:textId="77777777" w:rsidR="006148B0" w:rsidRDefault="00821406">
      <w:pPr>
        <w:pStyle w:val="Heading1"/>
      </w:pPr>
      <w:bookmarkStart w:id="3" w:name="results"/>
      <w:bookmarkEnd w:id="3"/>
      <w:r>
        <w:t>Results</w:t>
      </w:r>
    </w:p>
    <w:p w14:paraId="712D2092" w14:textId="77777777" w:rsidR="006148B0" w:rsidRDefault="00821406">
      <w:pPr>
        <w:pStyle w:val="FirstParagraph"/>
      </w:pPr>
      <w:r>
        <w:rPr>
          <w:noProof/>
        </w:rPr>
        <w:drawing>
          <wp:inline distT="0" distB="0" distL="0" distR="0" wp14:anchorId="61D4EE5E" wp14:editId="40C98143">
            <wp:extent cx="5334000" cy="5334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G_briefing_report_files/figure-docx/fig1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>Figure 1. Epidemic curve for Scotland based on deaths over time up to 05/0</w:t>
      </w:r>
      <w:r>
        <w:rPr>
          <w:b/>
        </w:rPr>
        <w:t>4/2020.</w:t>
      </w:r>
      <w:r>
        <w:t xml:space="preserve"> Doubling time estimated over the past 7 days is 2.9 days (95%CI: </w:t>
      </w:r>
      <w:r>
        <w:rPr>
          <w:rStyle w:val="VerbatimChar"/>
        </w:rPr>
        <w:t>Td.report[1,'ci.low']</w:t>
      </w:r>
      <w:r>
        <w:t>-</w:t>
      </w:r>
      <w:r>
        <w:rPr>
          <w:rStyle w:val="VerbatimChar"/>
        </w:rPr>
        <w:t>Td.report[1,'ci.upp']</w:t>
      </w:r>
      <w:r>
        <w:t xml:space="preserve"> days).</w:t>
      </w:r>
    </w:p>
    <w:p w14:paraId="6B47746D" w14:textId="77777777" w:rsidR="006148B0" w:rsidRDefault="00821406">
      <w:pPr>
        <w:pStyle w:val="BodyText"/>
      </w:pPr>
      <w:r>
        <w:t> </w:t>
      </w:r>
    </w:p>
    <w:p w14:paraId="2F4A6F50" w14:textId="77777777" w:rsidR="006148B0" w:rsidRDefault="00821406">
      <w:pPr>
        <w:pStyle w:val="BodyText"/>
      </w:pPr>
      <w:r>
        <w:rPr>
          <w:noProof/>
        </w:rPr>
        <w:lastRenderedPageBreak/>
        <w:drawing>
          <wp:inline distT="0" distB="0" distL="0" distR="0" wp14:anchorId="0D70BD83" wp14:editId="3922F9B8">
            <wp:extent cx="5334000" cy="26670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G_briefing_report_files/figure-docx/fig2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9D1153" w14:textId="77777777" w:rsidR="006148B0" w:rsidRDefault="00821406">
      <w:pPr>
        <w:pStyle w:val="BodyText"/>
      </w:pPr>
      <w:r>
        <w:rPr>
          <w:b/>
        </w:rPr>
        <w:t>Figure 2. Comparison of epidemic curves for Scotland, London and rUKxL up to 05/04/2020</w:t>
      </w:r>
      <w:r>
        <w:t xml:space="preserve">. </w:t>
      </w:r>
      <w:r>
        <w:rPr>
          <w:b/>
        </w:rPr>
        <w:t>A)</w:t>
      </w:r>
      <w:r>
        <w:t xml:space="preserve"> Cumulative reported cases. </w:t>
      </w:r>
      <w:r>
        <w:rPr>
          <w:b/>
        </w:rPr>
        <w:t>B)</w:t>
      </w:r>
      <w:r>
        <w:t xml:space="preserve"> Cumula</w:t>
      </w:r>
      <w:r>
        <w:t>tive cases per 10,000 population on a log10 scale. Inset shows corresponding doubling times (in days) over the past 7 days (with 95% confidence intervals).  </w:t>
      </w:r>
    </w:p>
    <w:p w14:paraId="05AE7F03" w14:textId="77777777" w:rsidR="006148B0" w:rsidRDefault="00821406">
      <w:pPr>
        <w:pStyle w:val="BodyText"/>
      </w:pPr>
      <w:r>
        <w:t> </w:t>
      </w:r>
    </w:p>
    <w:p w14:paraId="124B521C" w14:textId="77777777" w:rsidR="006148B0" w:rsidRDefault="00821406">
      <w:pPr>
        <w:pStyle w:val="BodyText"/>
      </w:pPr>
      <w:r>
        <w:t> </w:t>
      </w:r>
    </w:p>
    <w:p w14:paraId="6E99C29A" w14:textId="77777777" w:rsidR="006148B0" w:rsidRDefault="00821406">
      <w:pPr>
        <w:pStyle w:val="BodyText"/>
      </w:pPr>
      <w:r>
        <w:t> </w:t>
      </w:r>
    </w:p>
    <w:p w14:paraId="1BCB8442" w14:textId="77777777" w:rsidR="006148B0" w:rsidRDefault="00821406">
      <w:pPr>
        <w:pStyle w:val="BodyText"/>
      </w:pPr>
      <w:r>
        <w:rPr>
          <w:noProof/>
        </w:rPr>
        <w:drawing>
          <wp:inline distT="0" distB="0" distL="0" distR="0" wp14:anchorId="0DD2EB5A" wp14:editId="6F9B978F">
            <wp:extent cx="5334000" cy="26670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G_briefing_report_files/figure-docx/fig3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 </w:t>
      </w:r>
    </w:p>
    <w:p w14:paraId="699DAA9F" w14:textId="77777777" w:rsidR="006148B0" w:rsidRDefault="00821406">
      <w:pPr>
        <w:pStyle w:val="BodyText"/>
      </w:pPr>
      <w:r>
        <w:rPr>
          <w:b/>
        </w:rPr>
        <w:t>Figure 3. Comparison of epidemic curves for all Scottish Health Boards up to 05/04/2020</w:t>
      </w:r>
      <w:r>
        <w:t>.</w:t>
      </w:r>
      <w:r>
        <w:t xml:space="preserve"> </w:t>
      </w:r>
      <w:r>
        <w:rPr>
          <w:b/>
        </w:rPr>
        <w:t>A)</w:t>
      </w:r>
      <w:r>
        <w:t xml:space="preserve"> Cumulative reported cases. </w:t>
      </w:r>
      <w:r>
        <w:rPr>
          <w:b/>
        </w:rPr>
        <w:t>B)</w:t>
      </w:r>
      <w:r>
        <w:t xml:space="preserve"> Cumulative cases per 10,000 population on log10 scale. Inset shows corresponding doubling times (in days) estimated over the past 7 days with 95% confidence intervals.</w:t>
      </w:r>
    </w:p>
    <w:p w14:paraId="60A77D03" w14:textId="77777777" w:rsidR="006148B0" w:rsidRDefault="00821406">
      <w:pPr>
        <w:pStyle w:val="BodyText"/>
      </w:pPr>
      <w:r>
        <w:rPr>
          <w:noProof/>
        </w:rPr>
        <w:lastRenderedPageBreak/>
        <w:drawing>
          <wp:inline distT="0" distB="0" distL="0" distR="0" wp14:anchorId="3F124E2C" wp14:editId="3C4DC653">
            <wp:extent cx="5334000" cy="40005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G_briefing_report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 </w:t>
      </w:r>
    </w:p>
    <w:p w14:paraId="1473C179" w14:textId="77777777" w:rsidR="006148B0" w:rsidRDefault="00821406">
      <w:pPr>
        <w:pStyle w:val="BodyText"/>
      </w:pPr>
      <w:r>
        <w:rPr>
          <w:b/>
        </w:rPr>
        <w:t>Figure 4. Cumulative incidence for all Scottish He</w:t>
      </w:r>
      <w:r>
        <w:rPr>
          <w:b/>
        </w:rPr>
        <w:t>alth Boards up to 05/04/2020</w:t>
      </w:r>
      <w:r>
        <w:t>. The error bars show the 95%CI of the cumulative incidence per 10,000 population reached at last time point over the bootstrapped simulated datasets with Poisson error structure.</w:t>
      </w:r>
    </w:p>
    <w:p w14:paraId="37D1E938" w14:textId="77777777" w:rsidR="006148B0" w:rsidRDefault="00821406">
      <w:pPr>
        <w:pStyle w:val="BodyText"/>
      </w:pPr>
      <w:r>
        <w:rPr>
          <w:noProof/>
        </w:rPr>
        <w:lastRenderedPageBreak/>
        <w:drawing>
          <wp:inline distT="0" distB="0" distL="0" distR="0" wp14:anchorId="0EBE3DEA" wp14:editId="3359F2BB">
            <wp:extent cx="5334000" cy="4148666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G_briefing_report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8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 </w:t>
      </w:r>
    </w:p>
    <w:p w14:paraId="0AECCDE8" w14:textId="77777777" w:rsidR="006148B0" w:rsidRDefault="00821406">
      <w:pPr>
        <w:pStyle w:val="BodyText"/>
      </w:pPr>
      <w:r>
        <w:rPr>
          <w:b/>
        </w:rPr>
        <w:t>Figure 5. Doubling time of cases</w:t>
      </w:r>
      <w:r>
        <w:t>. Doubling t</w:t>
      </w:r>
      <w:r>
        <w:t>imes are calculated over a 7 day period up to 05/04/2020 Error bars indicate 95%CI.</w:t>
      </w:r>
    </w:p>
    <w:p w14:paraId="39A3F87A" w14:textId="77777777" w:rsidR="006148B0" w:rsidRDefault="00821406">
      <w:pPr>
        <w:pStyle w:val="BodyText"/>
      </w:pPr>
      <w:r>
        <w:rPr>
          <w:noProof/>
        </w:rPr>
        <w:drawing>
          <wp:inline distT="0" distB="0" distL="0" distR="0" wp14:anchorId="1CC1B6AB" wp14:editId="4E898394">
            <wp:extent cx="5334000" cy="32004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G_briefing_report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 </w:t>
      </w:r>
    </w:p>
    <w:p w14:paraId="628026D3" w14:textId="77777777" w:rsidR="006148B0" w:rsidRDefault="00821406">
      <w:pPr>
        <w:pStyle w:val="BodyText"/>
      </w:pPr>
      <w:r>
        <w:rPr>
          <w:b/>
        </w:rPr>
        <w:lastRenderedPageBreak/>
        <w:t>Figure 6. Pairwise epidemic progression comparison</w:t>
      </w:r>
      <w:r>
        <w:t>.</w:t>
      </w:r>
    </w:p>
    <w:p w14:paraId="695E69EE" w14:textId="77777777" w:rsidR="006148B0" w:rsidRDefault="00821406">
      <w:pPr>
        <w:pStyle w:val="BodyText"/>
      </w:pPr>
      <w:r>
        <w:t> 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3956"/>
        <w:gridCol w:w="903"/>
        <w:gridCol w:w="817"/>
        <w:gridCol w:w="838"/>
        <w:gridCol w:w="1423"/>
        <w:gridCol w:w="1423"/>
      </w:tblGrid>
      <w:tr w:rsidR="006148B0" w14:paraId="36AFA89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612C446" w14:textId="77777777" w:rsidR="006148B0" w:rsidRDefault="00821406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9009216" w14:textId="77777777" w:rsidR="006148B0" w:rsidRDefault="00821406">
            <w:pPr>
              <w:pStyle w:val="Compact"/>
            </w:pPr>
            <w:r>
              <w:t>Td.obs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5F13BF9" w14:textId="77777777" w:rsidR="006148B0" w:rsidRDefault="00821406">
            <w:pPr>
              <w:pStyle w:val="Compact"/>
            </w:pPr>
            <w:r>
              <w:t>ci.low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2967B2D" w14:textId="77777777" w:rsidR="006148B0" w:rsidRDefault="00821406">
            <w:pPr>
              <w:pStyle w:val="Compact"/>
            </w:pPr>
            <w:r>
              <w:t>ci.upp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2003E45" w14:textId="77777777" w:rsidR="006148B0" w:rsidRDefault="00821406">
            <w:pPr>
              <w:pStyle w:val="Compact"/>
            </w:pPr>
            <w:r>
              <w:t>t1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E61BD7F" w14:textId="77777777" w:rsidR="006148B0" w:rsidRDefault="00821406">
            <w:pPr>
              <w:pStyle w:val="Compact"/>
            </w:pPr>
            <w:r>
              <w:t>t2</w:t>
            </w:r>
          </w:p>
        </w:tc>
      </w:tr>
      <w:tr w:rsidR="006148B0" w14:paraId="5095EAB8" w14:textId="77777777">
        <w:tc>
          <w:tcPr>
            <w:tcW w:w="0" w:type="auto"/>
          </w:tcPr>
          <w:p w14:paraId="0BE2D790" w14:textId="77777777" w:rsidR="006148B0" w:rsidRDefault="00821406">
            <w:pPr>
              <w:pStyle w:val="Compact"/>
            </w:pPr>
            <w:r>
              <w:t>Scotland death</w:t>
            </w:r>
          </w:p>
        </w:tc>
        <w:tc>
          <w:tcPr>
            <w:tcW w:w="0" w:type="auto"/>
          </w:tcPr>
          <w:p w14:paraId="18745FB8" w14:textId="77777777" w:rsidR="006148B0" w:rsidRDefault="00821406">
            <w:pPr>
              <w:pStyle w:val="Compact"/>
            </w:pPr>
            <w:r>
              <w:t>2.9</w:t>
            </w:r>
          </w:p>
        </w:tc>
        <w:tc>
          <w:tcPr>
            <w:tcW w:w="0" w:type="auto"/>
          </w:tcPr>
          <w:p w14:paraId="4388D65B" w14:textId="77777777" w:rsidR="006148B0" w:rsidRDefault="00821406">
            <w:pPr>
              <w:pStyle w:val="Compact"/>
            </w:pPr>
            <w:r>
              <w:t>2.5</w:t>
            </w:r>
          </w:p>
        </w:tc>
        <w:tc>
          <w:tcPr>
            <w:tcW w:w="0" w:type="auto"/>
          </w:tcPr>
          <w:p w14:paraId="739449F5" w14:textId="77777777" w:rsidR="006148B0" w:rsidRDefault="00821406">
            <w:pPr>
              <w:pStyle w:val="Compact"/>
            </w:pPr>
            <w:r>
              <w:t>3.3</w:t>
            </w:r>
          </w:p>
        </w:tc>
        <w:tc>
          <w:tcPr>
            <w:tcW w:w="0" w:type="auto"/>
          </w:tcPr>
          <w:p w14:paraId="1AE6213C" w14:textId="77777777" w:rsidR="006148B0" w:rsidRDefault="00821406">
            <w:pPr>
              <w:pStyle w:val="Compact"/>
            </w:pPr>
            <w:r>
              <w:t>2020-03-29</w:t>
            </w:r>
          </w:p>
        </w:tc>
        <w:tc>
          <w:tcPr>
            <w:tcW w:w="0" w:type="auto"/>
          </w:tcPr>
          <w:p w14:paraId="0995BD90" w14:textId="77777777" w:rsidR="006148B0" w:rsidRDefault="00821406">
            <w:pPr>
              <w:pStyle w:val="Compact"/>
            </w:pPr>
            <w:r>
              <w:t>2020-04-05</w:t>
            </w:r>
          </w:p>
        </w:tc>
      </w:tr>
      <w:tr w:rsidR="006148B0" w14:paraId="674CF387" w14:textId="77777777">
        <w:tc>
          <w:tcPr>
            <w:tcW w:w="0" w:type="auto"/>
          </w:tcPr>
          <w:p w14:paraId="225A7188" w14:textId="77777777" w:rsidR="006148B0" w:rsidRDefault="00821406">
            <w:pPr>
              <w:pStyle w:val="Compact"/>
            </w:pPr>
            <w:r>
              <w:t>London cases</w:t>
            </w:r>
          </w:p>
        </w:tc>
        <w:tc>
          <w:tcPr>
            <w:tcW w:w="0" w:type="auto"/>
          </w:tcPr>
          <w:p w14:paraId="02C23C56" w14:textId="77777777" w:rsidR="006148B0" w:rsidRDefault="00821406">
            <w:pPr>
              <w:pStyle w:val="Compact"/>
            </w:pPr>
            <w:r>
              <w:t>6.9</w:t>
            </w:r>
          </w:p>
        </w:tc>
        <w:tc>
          <w:tcPr>
            <w:tcW w:w="0" w:type="auto"/>
          </w:tcPr>
          <w:p w14:paraId="70915F1E" w14:textId="77777777" w:rsidR="006148B0" w:rsidRDefault="00821406">
            <w:pPr>
              <w:pStyle w:val="Compact"/>
            </w:pPr>
            <w:r>
              <w:t>6.8</w:t>
            </w:r>
          </w:p>
        </w:tc>
        <w:tc>
          <w:tcPr>
            <w:tcW w:w="0" w:type="auto"/>
          </w:tcPr>
          <w:p w14:paraId="13FB04BB" w14:textId="77777777" w:rsidR="006148B0" w:rsidRDefault="00821406">
            <w:pPr>
              <w:pStyle w:val="Compact"/>
            </w:pPr>
            <w:r>
              <w:t>7.1</w:t>
            </w:r>
          </w:p>
        </w:tc>
        <w:tc>
          <w:tcPr>
            <w:tcW w:w="0" w:type="auto"/>
          </w:tcPr>
          <w:p w14:paraId="1FF123AC" w14:textId="77777777" w:rsidR="006148B0" w:rsidRDefault="00821406">
            <w:pPr>
              <w:pStyle w:val="Compact"/>
            </w:pPr>
            <w:r>
              <w:t>2020-03-29</w:t>
            </w:r>
          </w:p>
        </w:tc>
        <w:tc>
          <w:tcPr>
            <w:tcW w:w="0" w:type="auto"/>
          </w:tcPr>
          <w:p w14:paraId="00F237A2" w14:textId="77777777" w:rsidR="006148B0" w:rsidRDefault="00821406">
            <w:pPr>
              <w:pStyle w:val="Compact"/>
            </w:pPr>
            <w:r>
              <w:t>2020-04-05</w:t>
            </w:r>
          </w:p>
        </w:tc>
      </w:tr>
      <w:tr w:rsidR="006148B0" w14:paraId="6C9AFFD3" w14:textId="77777777">
        <w:tc>
          <w:tcPr>
            <w:tcW w:w="0" w:type="auto"/>
          </w:tcPr>
          <w:p w14:paraId="0E276C4C" w14:textId="77777777" w:rsidR="006148B0" w:rsidRDefault="00821406">
            <w:pPr>
              <w:pStyle w:val="Compact"/>
            </w:pPr>
            <w:r>
              <w:t>Scotland cases</w:t>
            </w:r>
          </w:p>
        </w:tc>
        <w:tc>
          <w:tcPr>
            <w:tcW w:w="0" w:type="auto"/>
          </w:tcPr>
          <w:p w14:paraId="19724DEB" w14:textId="77777777" w:rsidR="006148B0" w:rsidRDefault="00821406">
            <w:pPr>
              <w:pStyle w:val="Compact"/>
            </w:pPr>
            <w:r>
              <w:t>4.9</w:t>
            </w:r>
          </w:p>
        </w:tc>
        <w:tc>
          <w:tcPr>
            <w:tcW w:w="0" w:type="auto"/>
          </w:tcPr>
          <w:p w14:paraId="5123ED96" w14:textId="77777777" w:rsidR="006148B0" w:rsidRDefault="00821406">
            <w:pPr>
              <w:pStyle w:val="Compact"/>
            </w:pPr>
            <w:r>
              <w:t>4.7</w:t>
            </w:r>
          </w:p>
        </w:tc>
        <w:tc>
          <w:tcPr>
            <w:tcW w:w="0" w:type="auto"/>
          </w:tcPr>
          <w:p w14:paraId="6A5E7CB0" w14:textId="77777777" w:rsidR="006148B0" w:rsidRDefault="00821406">
            <w:pPr>
              <w:pStyle w:val="Compact"/>
            </w:pPr>
            <w:r>
              <w:t>5.1</w:t>
            </w:r>
          </w:p>
        </w:tc>
        <w:tc>
          <w:tcPr>
            <w:tcW w:w="0" w:type="auto"/>
          </w:tcPr>
          <w:p w14:paraId="45E26D0A" w14:textId="77777777" w:rsidR="006148B0" w:rsidRDefault="00821406">
            <w:pPr>
              <w:pStyle w:val="Compact"/>
            </w:pPr>
            <w:r>
              <w:t>2020-03-29</w:t>
            </w:r>
          </w:p>
        </w:tc>
        <w:tc>
          <w:tcPr>
            <w:tcW w:w="0" w:type="auto"/>
          </w:tcPr>
          <w:p w14:paraId="1A7DF133" w14:textId="77777777" w:rsidR="006148B0" w:rsidRDefault="00821406">
            <w:pPr>
              <w:pStyle w:val="Compact"/>
            </w:pPr>
            <w:r>
              <w:t>2020-04-05</w:t>
            </w:r>
          </w:p>
        </w:tc>
      </w:tr>
      <w:tr w:rsidR="006148B0" w14:paraId="30BC17F6" w14:textId="77777777">
        <w:tc>
          <w:tcPr>
            <w:tcW w:w="0" w:type="auto"/>
          </w:tcPr>
          <w:p w14:paraId="11553ABD" w14:textId="77777777" w:rsidR="006148B0" w:rsidRDefault="00821406">
            <w:pPr>
              <w:pStyle w:val="Compact"/>
            </w:pPr>
            <w:r>
              <w:t>Rest of UK cases</w:t>
            </w:r>
          </w:p>
        </w:tc>
        <w:tc>
          <w:tcPr>
            <w:tcW w:w="0" w:type="auto"/>
          </w:tcPr>
          <w:p w14:paraId="0DBB2C85" w14:textId="77777777" w:rsidR="006148B0" w:rsidRDefault="00821406">
            <w:pPr>
              <w:pStyle w:val="Compact"/>
            </w:pPr>
            <w:r>
              <w:t>5.0</w:t>
            </w:r>
          </w:p>
        </w:tc>
        <w:tc>
          <w:tcPr>
            <w:tcW w:w="0" w:type="auto"/>
          </w:tcPr>
          <w:p w14:paraId="60A7A535" w14:textId="77777777" w:rsidR="006148B0" w:rsidRDefault="00821406">
            <w:pPr>
              <w:pStyle w:val="Compact"/>
            </w:pPr>
            <w:r>
              <w:t>4.9</w:t>
            </w:r>
          </w:p>
        </w:tc>
        <w:tc>
          <w:tcPr>
            <w:tcW w:w="0" w:type="auto"/>
          </w:tcPr>
          <w:p w14:paraId="1A79D99E" w14:textId="77777777" w:rsidR="006148B0" w:rsidRDefault="00821406">
            <w:pPr>
              <w:pStyle w:val="Compact"/>
            </w:pPr>
            <w:r>
              <w:t>5.1</w:t>
            </w:r>
          </w:p>
        </w:tc>
        <w:tc>
          <w:tcPr>
            <w:tcW w:w="0" w:type="auto"/>
          </w:tcPr>
          <w:p w14:paraId="4F9E4370" w14:textId="77777777" w:rsidR="006148B0" w:rsidRDefault="00821406">
            <w:pPr>
              <w:pStyle w:val="Compact"/>
            </w:pPr>
            <w:r>
              <w:t>2020-03-29</w:t>
            </w:r>
          </w:p>
        </w:tc>
        <w:tc>
          <w:tcPr>
            <w:tcW w:w="0" w:type="auto"/>
          </w:tcPr>
          <w:p w14:paraId="058DECA5" w14:textId="77777777" w:rsidR="006148B0" w:rsidRDefault="00821406">
            <w:pPr>
              <w:pStyle w:val="Compact"/>
            </w:pPr>
            <w:r>
              <w:t>2020-04-05</w:t>
            </w:r>
          </w:p>
        </w:tc>
      </w:tr>
      <w:tr w:rsidR="006148B0" w14:paraId="4DF01462" w14:textId="77777777">
        <w:tc>
          <w:tcPr>
            <w:tcW w:w="0" w:type="auto"/>
          </w:tcPr>
          <w:p w14:paraId="3AEFFDAD" w14:textId="77777777" w:rsidR="006148B0" w:rsidRDefault="00821406">
            <w:pPr>
              <w:pStyle w:val="Compact"/>
            </w:pPr>
            <w:r>
              <w:t>Ayrshire cases</w:t>
            </w:r>
          </w:p>
        </w:tc>
        <w:tc>
          <w:tcPr>
            <w:tcW w:w="0" w:type="auto"/>
          </w:tcPr>
          <w:p w14:paraId="23E3B05D" w14:textId="77777777" w:rsidR="006148B0" w:rsidRDefault="00821406">
            <w:pPr>
              <w:pStyle w:val="Compact"/>
            </w:pPr>
            <w:r>
              <w:t>5.4</w:t>
            </w:r>
          </w:p>
        </w:tc>
        <w:tc>
          <w:tcPr>
            <w:tcW w:w="0" w:type="auto"/>
          </w:tcPr>
          <w:p w14:paraId="70F1A371" w14:textId="77777777" w:rsidR="006148B0" w:rsidRDefault="00821406">
            <w:pPr>
              <w:pStyle w:val="Compact"/>
            </w:pPr>
            <w:r>
              <w:t>4.7</w:t>
            </w:r>
          </w:p>
        </w:tc>
        <w:tc>
          <w:tcPr>
            <w:tcW w:w="0" w:type="auto"/>
          </w:tcPr>
          <w:p w14:paraId="01182715" w14:textId="77777777" w:rsidR="006148B0" w:rsidRDefault="00821406">
            <w:pPr>
              <w:pStyle w:val="Compact"/>
            </w:pPr>
            <w:r>
              <w:t>6.2</w:t>
            </w:r>
          </w:p>
        </w:tc>
        <w:tc>
          <w:tcPr>
            <w:tcW w:w="0" w:type="auto"/>
          </w:tcPr>
          <w:p w14:paraId="169FFC04" w14:textId="77777777" w:rsidR="006148B0" w:rsidRDefault="00821406">
            <w:pPr>
              <w:pStyle w:val="Compact"/>
            </w:pPr>
            <w:r>
              <w:t>2020-03-29</w:t>
            </w:r>
          </w:p>
        </w:tc>
        <w:tc>
          <w:tcPr>
            <w:tcW w:w="0" w:type="auto"/>
          </w:tcPr>
          <w:p w14:paraId="1293DF74" w14:textId="77777777" w:rsidR="006148B0" w:rsidRDefault="00821406">
            <w:pPr>
              <w:pStyle w:val="Compact"/>
            </w:pPr>
            <w:r>
              <w:t>2020-04-05</w:t>
            </w:r>
          </w:p>
        </w:tc>
      </w:tr>
      <w:tr w:rsidR="006148B0" w14:paraId="7E1228C1" w14:textId="77777777">
        <w:tc>
          <w:tcPr>
            <w:tcW w:w="0" w:type="auto"/>
          </w:tcPr>
          <w:p w14:paraId="0E4ACE61" w14:textId="77777777" w:rsidR="006148B0" w:rsidRDefault="00821406">
            <w:pPr>
              <w:pStyle w:val="Compact"/>
            </w:pPr>
            <w:r>
              <w:t>Borders cases</w:t>
            </w:r>
          </w:p>
        </w:tc>
        <w:tc>
          <w:tcPr>
            <w:tcW w:w="0" w:type="auto"/>
          </w:tcPr>
          <w:p w14:paraId="66DC2811" w14:textId="77777777" w:rsidR="006148B0" w:rsidRDefault="00821406">
            <w:pPr>
              <w:pStyle w:val="Compact"/>
            </w:pPr>
            <w:r>
              <w:t>5.1</w:t>
            </w:r>
          </w:p>
        </w:tc>
        <w:tc>
          <w:tcPr>
            <w:tcW w:w="0" w:type="auto"/>
          </w:tcPr>
          <w:p w14:paraId="26FA034C" w14:textId="77777777" w:rsidR="006148B0" w:rsidRDefault="00821406">
            <w:pPr>
              <w:pStyle w:val="Compact"/>
            </w:pPr>
            <w:r>
              <w:t>4.2</w:t>
            </w:r>
          </w:p>
        </w:tc>
        <w:tc>
          <w:tcPr>
            <w:tcW w:w="0" w:type="auto"/>
          </w:tcPr>
          <w:p w14:paraId="605D3C65" w14:textId="77777777" w:rsidR="006148B0" w:rsidRDefault="00821406">
            <w:pPr>
              <w:pStyle w:val="Compact"/>
            </w:pPr>
            <w:r>
              <w:t>6.2</w:t>
            </w:r>
          </w:p>
        </w:tc>
        <w:tc>
          <w:tcPr>
            <w:tcW w:w="0" w:type="auto"/>
          </w:tcPr>
          <w:p w14:paraId="73E2DAF6" w14:textId="77777777" w:rsidR="006148B0" w:rsidRDefault="00821406">
            <w:pPr>
              <w:pStyle w:val="Compact"/>
            </w:pPr>
            <w:r>
              <w:t>2020-03-29</w:t>
            </w:r>
          </w:p>
        </w:tc>
        <w:tc>
          <w:tcPr>
            <w:tcW w:w="0" w:type="auto"/>
          </w:tcPr>
          <w:p w14:paraId="60F6FB43" w14:textId="77777777" w:rsidR="006148B0" w:rsidRDefault="00821406">
            <w:pPr>
              <w:pStyle w:val="Compact"/>
            </w:pPr>
            <w:r>
              <w:t>2020-04-05</w:t>
            </w:r>
          </w:p>
        </w:tc>
      </w:tr>
      <w:tr w:rsidR="006148B0" w14:paraId="436461FE" w14:textId="77777777">
        <w:tc>
          <w:tcPr>
            <w:tcW w:w="0" w:type="auto"/>
          </w:tcPr>
          <w:p w14:paraId="19B27824" w14:textId="77777777" w:rsidR="006148B0" w:rsidRDefault="00821406">
            <w:pPr>
              <w:pStyle w:val="Compact"/>
            </w:pPr>
            <w:r>
              <w:t>Dumfries and Galloway cases</w:t>
            </w:r>
          </w:p>
        </w:tc>
        <w:tc>
          <w:tcPr>
            <w:tcW w:w="0" w:type="auto"/>
          </w:tcPr>
          <w:p w14:paraId="6EB7B2A6" w14:textId="77777777" w:rsidR="006148B0" w:rsidRDefault="00821406">
            <w:pPr>
              <w:pStyle w:val="Compact"/>
            </w:pPr>
            <w:r>
              <w:t>6.0</w:t>
            </w:r>
          </w:p>
        </w:tc>
        <w:tc>
          <w:tcPr>
            <w:tcW w:w="0" w:type="auto"/>
          </w:tcPr>
          <w:p w14:paraId="184D85A4" w14:textId="77777777" w:rsidR="006148B0" w:rsidRDefault="00821406">
            <w:pPr>
              <w:pStyle w:val="Compact"/>
            </w:pPr>
            <w:r>
              <w:t>5.0</w:t>
            </w:r>
          </w:p>
        </w:tc>
        <w:tc>
          <w:tcPr>
            <w:tcW w:w="0" w:type="auto"/>
          </w:tcPr>
          <w:p w14:paraId="710C9774" w14:textId="77777777" w:rsidR="006148B0" w:rsidRDefault="00821406">
            <w:pPr>
              <w:pStyle w:val="Compact"/>
            </w:pPr>
            <w:r>
              <w:t>7.2</w:t>
            </w:r>
          </w:p>
        </w:tc>
        <w:tc>
          <w:tcPr>
            <w:tcW w:w="0" w:type="auto"/>
          </w:tcPr>
          <w:p w14:paraId="0B1B23CC" w14:textId="77777777" w:rsidR="006148B0" w:rsidRDefault="00821406">
            <w:pPr>
              <w:pStyle w:val="Compact"/>
            </w:pPr>
            <w:r>
              <w:t>2020-03-29</w:t>
            </w:r>
          </w:p>
        </w:tc>
        <w:tc>
          <w:tcPr>
            <w:tcW w:w="0" w:type="auto"/>
          </w:tcPr>
          <w:p w14:paraId="2B38F6E4" w14:textId="77777777" w:rsidR="006148B0" w:rsidRDefault="00821406">
            <w:pPr>
              <w:pStyle w:val="Compact"/>
            </w:pPr>
            <w:r>
              <w:t>2020-04-05</w:t>
            </w:r>
          </w:p>
        </w:tc>
      </w:tr>
      <w:tr w:rsidR="006148B0" w14:paraId="73DE54B6" w14:textId="77777777">
        <w:tc>
          <w:tcPr>
            <w:tcW w:w="0" w:type="auto"/>
          </w:tcPr>
          <w:p w14:paraId="7D102CF4" w14:textId="77777777" w:rsidR="006148B0" w:rsidRDefault="00821406">
            <w:pPr>
              <w:pStyle w:val="Compact"/>
            </w:pPr>
            <w:r>
              <w:t>Fife cases</w:t>
            </w:r>
          </w:p>
        </w:tc>
        <w:tc>
          <w:tcPr>
            <w:tcW w:w="0" w:type="auto"/>
          </w:tcPr>
          <w:p w14:paraId="70998B1E" w14:textId="77777777" w:rsidR="006148B0" w:rsidRDefault="00821406">
            <w:pPr>
              <w:pStyle w:val="Compact"/>
            </w:pPr>
            <w:r>
              <w:t>3.9</w:t>
            </w:r>
          </w:p>
        </w:tc>
        <w:tc>
          <w:tcPr>
            <w:tcW w:w="0" w:type="auto"/>
          </w:tcPr>
          <w:p w14:paraId="4D7AEF1D" w14:textId="77777777" w:rsidR="006148B0" w:rsidRDefault="00821406">
            <w:pPr>
              <w:pStyle w:val="Compact"/>
            </w:pPr>
            <w:r>
              <w:t>3.4</w:t>
            </w:r>
          </w:p>
        </w:tc>
        <w:tc>
          <w:tcPr>
            <w:tcW w:w="0" w:type="auto"/>
          </w:tcPr>
          <w:p w14:paraId="00341710" w14:textId="77777777" w:rsidR="006148B0" w:rsidRDefault="00821406">
            <w:pPr>
              <w:pStyle w:val="Compact"/>
            </w:pPr>
            <w:r>
              <w:t>4.5</w:t>
            </w:r>
          </w:p>
        </w:tc>
        <w:tc>
          <w:tcPr>
            <w:tcW w:w="0" w:type="auto"/>
          </w:tcPr>
          <w:p w14:paraId="69656706" w14:textId="77777777" w:rsidR="006148B0" w:rsidRDefault="00821406">
            <w:pPr>
              <w:pStyle w:val="Compact"/>
            </w:pPr>
            <w:r>
              <w:t>2020-03-29</w:t>
            </w:r>
          </w:p>
        </w:tc>
        <w:tc>
          <w:tcPr>
            <w:tcW w:w="0" w:type="auto"/>
          </w:tcPr>
          <w:p w14:paraId="722E4372" w14:textId="77777777" w:rsidR="006148B0" w:rsidRDefault="00821406">
            <w:pPr>
              <w:pStyle w:val="Compact"/>
            </w:pPr>
            <w:r>
              <w:t>2020-04-05</w:t>
            </w:r>
          </w:p>
        </w:tc>
      </w:tr>
      <w:tr w:rsidR="006148B0" w14:paraId="5B91A0CD" w14:textId="77777777">
        <w:tc>
          <w:tcPr>
            <w:tcW w:w="0" w:type="auto"/>
          </w:tcPr>
          <w:p w14:paraId="3364C454" w14:textId="77777777" w:rsidR="006148B0" w:rsidRDefault="00821406">
            <w:pPr>
              <w:pStyle w:val="Compact"/>
            </w:pPr>
            <w:r>
              <w:t>Forth Valley cases</w:t>
            </w:r>
          </w:p>
        </w:tc>
        <w:tc>
          <w:tcPr>
            <w:tcW w:w="0" w:type="auto"/>
          </w:tcPr>
          <w:p w14:paraId="3BCC87E2" w14:textId="77777777" w:rsidR="006148B0" w:rsidRDefault="00821406">
            <w:pPr>
              <w:pStyle w:val="Compact"/>
            </w:pPr>
            <w:r>
              <w:t>6.0</w:t>
            </w:r>
          </w:p>
        </w:tc>
        <w:tc>
          <w:tcPr>
            <w:tcW w:w="0" w:type="auto"/>
          </w:tcPr>
          <w:p w14:paraId="3085B9E0" w14:textId="77777777" w:rsidR="006148B0" w:rsidRDefault="00821406">
            <w:pPr>
              <w:pStyle w:val="Compact"/>
            </w:pPr>
            <w:r>
              <w:t>5.2</w:t>
            </w:r>
          </w:p>
        </w:tc>
        <w:tc>
          <w:tcPr>
            <w:tcW w:w="0" w:type="auto"/>
          </w:tcPr>
          <w:p w14:paraId="153898E0" w14:textId="77777777" w:rsidR="006148B0" w:rsidRDefault="00821406">
            <w:pPr>
              <w:pStyle w:val="Compact"/>
            </w:pPr>
            <w:r>
              <w:t>7.0</w:t>
            </w:r>
          </w:p>
        </w:tc>
        <w:tc>
          <w:tcPr>
            <w:tcW w:w="0" w:type="auto"/>
          </w:tcPr>
          <w:p w14:paraId="374D7C54" w14:textId="77777777" w:rsidR="006148B0" w:rsidRDefault="00821406">
            <w:pPr>
              <w:pStyle w:val="Compact"/>
            </w:pPr>
            <w:r>
              <w:t>2020-03-28</w:t>
            </w:r>
          </w:p>
        </w:tc>
        <w:tc>
          <w:tcPr>
            <w:tcW w:w="0" w:type="auto"/>
          </w:tcPr>
          <w:p w14:paraId="32A769C6" w14:textId="77777777" w:rsidR="006148B0" w:rsidRDefault="00821406">
            <w:pPr>
              <w:pStyle w:val="Compact"/>
            </w:pPr>
            <w:r>
              <w:t>2020-04-05</w:t>
            </w:r>
          </w:p>
        </w:tc>
      </w:tr>
      <w:tr w:rsidR="006148B0" w14:paraId="40F123CB" w14:textId="77777777">
        <w:tc>
          <w:tcPr>
            <w:tcW w:w="0" w:type="auto"/>
          </w:tcPr>
          <w:p w14:paraId="7CD2CA6F" w14:textId="77777777" w:rsidR="006148B0" w:rsidRDefault="00821406">
            <w:pPr>
              <w:pStyle w:val="Compact"/>
            </w:pPr>
            <w:r>
              <w:t>Grampian Shetland and Orkney cases</w:t>
            </w:r>
          </w:p>
        </w:tc>
        <w:tc>
          <w:tcPr>
            <w:tcW w:w="0" w:type="auto"/>
          </w:tcPr>
          <w:p w14:paraId="3DAD0F18" w14:textId="77777777" w:rsidR="006148B0" w:rsidRDefault="00821406">
            <w:pPr>
              <w:pStyle w:val="Compact"/>
            </w:pPr>
            <w:r>
              <w:t>5.0</w:t>
            </w:r>
          </w:p>
        </w:tc>
        <w:tc>
          <w:tcPr>
            <w:tcW w:w="0" w:type="auto"/>
          </w:tcPr>
          <w:p w14:paraId="3328CE7B" w14:textId="77777777" w:rsidR="006148B0" w:rsidRDefault="00821406">
            <w:pPr>
              <w:pStyle w:val="Compact"/>
            </w:pPr>
            <w:r>
              <w:t>4.4</w:t>
            </w:r>
          </w:p>
        </w:tc>
        <w:tc>
          <w:tcPr>
            <w:tcW w:w="0" w:type="auto"/>
          </w:tcPr>
          <w:p w14:paraId="3F861874" w14:textId="77777777" w:rsidR="006148B0" w:rsidRDefault="00821406">
            <w:pPr>
              <w:pStyle w:val="Compact"/>
            </w:pPr>
            <w:r>
              <w:t>5.7</w:t>
            </w:r>
          </w:p>
        </w:tc>
        <w:tc>
          <w:tcPr>
            <w:tcW w:w="0" w:type="auto"/>
          </w:tcPr>
          <w:p w14:paraId="1664F6D4" w14:textId="77777777" w:rsidR="006148B0" w:rsidRDefault="00821406">
            <w:pPr>
              <w:pStyle w:val="Compact"/>
            </w:pPr>
            <w:r>
              <w:t>2020-03-29</w:t>
            </w:r>
          </w:p>
        </w:tc>
        <w:tc>
          <w:tcPr>
            <w:tcW w:w="0" w:type="auto"/>
          </w:tcPr>
          <w:p w14:paraId="3A5DF0F1" w14:textId="77777777" w:rsidR="006148B0" w:rsidRDefault="00821406">
            <w:pPr>
              <w:pStyle w:val="Compact"/>
            </w:pPr>
            <w:r>
              <w:t>2020-04-05</w:t>
            </w:r>
          </w:p>
        </w:tc>
      </w:tr>
      <w:tr w:rsidR="006148B0" w14:paraId="42938F8A" w14:textId="77777777">
        <w:tc>
          <w:tcPr>
            <w:tcW w:w="0" w:type="auto"/>
          </w:tcPr>
          <w:p w14:paraId="7DF6FF34" w14:textId="77777777" w:rsidR="006148B0" w:rsidRDefault="00821406">
            <w:pPr>
              <w:pStyle w:val="Compact"/>
            </w:pPr>
            <w:r>
              <w:t>Greater Glasgow and Clyde cases</w:t>
            </w:r>
          </w:p>
        </w:tc>
        <w:tc>
          <w:tcPr>
            <w:tcW w:w="0" w:type="auto"/>
          </w:tcPr>
          <w:p w14:paraId="07A973A4" w14:textId="77777777" w:rsidR="006148B0" w:rsidRDefault="00821406">
            <w:pPr>
              <w:pStyle w:val="Compact"/>
            </w:pPr>
            <w:r>
              <w:t>5.8</w:t>
            </w:r>
          </w:p>
        </w:tc>
        <w:tc>
          <w:tcPr>
            <w:tcW w:w="0" w:type="auto"/>
          </w:tcPr>
          <w:p w14:paraId="0AC616E6" w14:textId="77777777" w:rsidR="006148B0" w:rsidRDefault="00821406">
            <w:pPr>
              <w:pStyle w:val="Compact"/>
            </w:pPr>
            <w:r>
              <w:t>5.3</w:t>
            </w:r>
          </w:p>
        </w:tc>
        <w:tc>
          <w:tcPr>
            <w:tcW w:w="0" w:type="auto"/>
          </w:tcPr>
          <w:p w14:paraId="6C69317F" w14:textId="77777777" w:rsidR="006148B0" w:rsidRDefault="00821406">
            <w:pPr>
              <w:pStyle w:val="Compact"/>
            </w:pPr>
            <w:r>
              <w:t>6.2</w:t>
            </w:r>
          </w:p>
        </w:tc>
        <w:tc>
          <w:tcPr>
            <w:tcW w:w="0" w:type="auto"/>
          </w:tcPr>
          <w:p w14:paraId="1A9CBAF8" w14:textId="77777777" w:rsidR="006148B0" w:rsidRDefault="00821406">
            <w:pPr>
              <w:pStyle w:val="Compact"/>
            </w:pPr>
            <w:r>
              <w:t>2020-03-29</w:t>
            </w:r>
          </w:p>
        </w:tc>
        <w:tc>
          <w:tcPr>
            <w:tcW w:w="0" w:type="auto"/>
          </w:tcPr>
          <w:p w14:paraId="09BD69E1" w14:textId="77777777" w:rsidR="006148B0" w:rsidRDefault="00821406">
            <w:pPr>
              <w:pStyle w:val="Compact"/>
            </w:pPr>
            <w:r>
              <w:t>2020-04-05</w:t>
            </w:r>
          </w:p>
        </w:tc>
      </w:tr>
      <w:tr w:rsidR="006148B0" w14:paraId="207EE69D" w14:textId="77777777">
        <w:tc>
          <w:tcPr>
            <w:tcW w:w="0" w:type="auto"/>
          </w:tcPr>
          <w:p w14:paraId="31F680D1" w14:textId="77777777" w:rsidR="006148B0" w:rsidRDefault="00821406">
            <w:pPr>
              <w:pStyle w:val="Compact"/>
            </w:pPr>
            <w:r>
              <w:t>Highland and Western Isles cases</w:t>
            </w:r>
          </w:p>
        </w:tc>
        <w:tc>
          <w:tcPr>
            <w:tcW w:w="0" w:type="auto"/>
          </w:tcPr>
          <w:p w14:paraId="58B8AA0A" w14:textId="77777777" w:rsidR="006148B0" w:rsidRDefault="00821406">
            <w:pPr>
              <w:pStyle w:val="Compact"/>
            </w:pPr>
            <w:r>
              <w:t>5.4</w:t>
            </w:r>
          </w:p>
        </w:tc>
        <w:tc>
          <w:tcPr>
            <w:tcW w:w="0" w:type="auto"/>
          </w:tcPr>
          <w:p w14:paraId="3F6032DA" w14:textId="77777777" w:rsidR="006148B0" w:rsidRDefault="00821406">
            <w:pPr>
              <w:pStyle w:val="Compact"/>
            </w:pPr>
            <w:r>
              <w:t>4.4</w:t>
            </w:r>
          </w:p>
        </w:tc>
        <w:tc>
          <w:tcPr>
            <w:tcW w:w="0" w:type="auto"/>
          </w:tcPr>
          <w:p w14:paraId="688B9A47" w14:textId="77777777" w:rsidR="006148B0" w:rsidRDefault="00821406">
            <w:pPr>
              <w:pStyle w:val="Compact"/>
            </w:pPr>
            <w:r>
              <w:t>6.8</w:t>
            </w:r>
          </w:p>
        </w:tc>
        <w:tc>
          <w:tcPr>
            <w:tcW w:w="0" w:type="auto"/>
          </w:tcPr>
          <w:p w14:paraId="4EAA81C4" w14:textId="77777777" w:rsidR="006148B0" w:rsidRDefault="00821406">
            <w:pPr>
              <w:pStyle w:val="Compact"/>
            </w:pPr>
            <w:r>
              <w:t>2020-03-29</w:t>
            </w:r>
          </w:p>
        </w:tc>
        <w:tc>
          <w:tcPr>
            <w:tcW w:w="0" w:type="auto"/>
          </w:tcPr>
          <w:p w14:paraId="7E410C39" w14:textId="77777777" w:rsidR="006148B0" w:rsidRDefault="00821406">
            <w:pPr>
              <w:pStyle w:val="Compact"/>
            </w:pPr>
            <w:r>
              <w:t>2020-04-05</w:t>
            </w:r>
          </w:p>
        </w:tc>
      </w:tr>
      <w:tr w:rsidR="006148B0" w14:paraId="41F111FB" w14:textId="77777777">
        <w:tc>
          <w:tcPr>
            <w:tcW w:w="0" w:type="auto"/>
          </w:tcPr>
          <w:p w14:paraId="3F61CAE9" w14:textId="77777777" w:rsidR="006148B0" w:rsidRDefault="00821406">
            <w:pPr>
              <w:pStyle w:val="Compact"/>
            </w:pPr>
            <w:r>
              <w:t>Lanarkshire cases</w:t>
            </w:r>
          </w:p>
        </w:tc>
        <w:tc>
          <w:tcPr>
            <w:tcW w:w="0" w:type="auto"/>
          </w:tcPr>
          <w:p w14:paraId="25B21720" w14:textId="77777777" w:rsidR="006148B0" w:rsidRDefault="00821406">
            <w:pPr>
              <w:pStyle w:val="Compact"/>
            </w:pPr>
            <w:r>
              <w:t>5.1</w:t>
            </w:r>
          </w:p>
        </w:tc>
        <w:tc>
          <w:tcPr>
            <w:tcW w:w="0" w:type="auto"/>
          </w:tcPr>
          <w:p w14:paraId="3C2DEF3B" w14:textId="77777777" w:rsidR="006148B0" w:rsidRDefault="00821406">
            <w:pPr>
              <w:pStyle w:val="Compact"/>
            </w:pPr>
            <w:r>
              <w:t>4.6</w:t>
            </w:r>
          </w:p>
        </w:tc>
        <w:tc>
          <w:tcPr>
            <w:tcW w:w="0" w:type="auto"/>
          </w:tcPr>
          <w:p w14:paraId="493F84A6" w14:textId="77777777" w:rsidR="006148B0" w:rsidRDefault="00821406">
            <w:pPr>
              <w:pStyle w:val="Compact"/>
            </w:pPr>
            <w:r>
              <w:t>5.6</w:t>
            </w:r>
          </w:p>
        </w:tc>
        <w:tc>
          <w:tcPr>
            <w:tcW w:w="0" w:type="auto"/>
          </w:tcPr>
          <w:p w14:paraId="24D0A275" w14:textId="77777777" w:rsidR="006148B0" w:rsidRDefault="00821406">
            <w:pPr>
              <w:pStyle w:val="Compact"/>
            </w:pPr>
            <w:r>
              <w:t>2020-03-29</w:t>
            </w:r>
          </w:p>
        </w:tc>
        <w:tc>
          <w:tcPr>
            <w:tcW w:w="0" w:type="auto"/>
          </w:tcPr>
          <w:p w14:paraId="72F52749" w14:textId="77777777" w:rsidR="006148B0" w:rsidRDefault="00821406">
            <w:pPr>
              <w:pStyle w:val="Compact"/>
            </w:pPr>
            <w:r>
              <w:t>2020-04-05</w:t>
            </w:r>
          </w:p>
        </w:tc>
      </w:tr>
      <w:tr w:rsidR="006148B0" w14:paraId="04E47ABD" w14:textId="77777777">
        <w:tc>
          <w:tcPr>
            <w:tcW w:w="0" w:type="auto"/>
          </w:tcPr>
          <w:p w14:paraId="584BAAC4" w14:textId="77777777" w:rsidR="006148B0" w:rsidRDefault="00821406">
            <w:pPr>
              <w:pStyle w:val="Compact"/>
            </w:pPr>
            <w:r>
              <w:t>Lothian cases</w:t>
            </w:r>
          </w:p>
        </w:tc>
        <w:tc>
          <w:tcPr>
            <w:tcW w:w="0" w:type="auto"/>
          </w:tcPr>
          <w:p w14:paraId="69E30036" w14:textId="77777777" w:rsidR="006148B0" w:rsidRDefault="00821406">
            <w:pPr>
              <w:pStyle w:val="Compact"/>
            </w:pPr>
            <w:r>
              <w:t>4.6</w:t>
            </w:r>
          </w:p>
        </w:tc>
        <w:tc>
          <w:tcPr>
            <w:tcW w:w="0" w:type="auto"/>
          </w:tcPr>
          <w:p w14:paraId="448BFDBF" w14:textId="77777777" w:rsidR="006148B0" w:rsidRDefault="00821406">
            <w:pPr>
              <w:pStyle w:val="Compact"/>
            </w:pPr>
            <w:r>
              <w:t>4.2</w:t>
            </w:r>
          </w:p>
        </w:tc>
        <w:tc>
          <w:tcPr>
            <w:tcW w:w="0" w:type="auto"/>
          </w:tcPr>
          <w:p w14:paraId="499251F7" w14:textId="77777777" w:rsidR="006148B0" w:rsidRDefault="00821406">
            <w:pPr>
              <w:pStyle w:val="Compact"/>
            </w:pPr>
            <w:r>
              <w:t>5.1</w:t>
            </w:r>
          </w:p>
        </w:tc>
        <w:tc>
          <w:tcPr>
            <w:tcW w:w="0" w:type="auto"/>
          </w:tcPr>
          <w:p w14:paraId="0D5F58CF" w14:textId="77777777" w:rsidR="006148B0" w:rsidRDefault="00821406">
            <w:pPr>
              <w:pStyle w:val="Compact"/>
            </w:pPr>
            <w:r>
              <w:t>2020-03-29</w:t>
            </w:r>
          </w:p>
        </w:tc>
        <w:tc>
          <w:tcPr>
            <w:tcW w:w="0" w:type="auto"/>
          </w:tcPr>
          <w:p w14:paraId="1DDEBC24" w14:textId="77777777" w:rsidR="006148B0" w:rsidRDefault="00821406">
            <w:pPr>
              <w:pStyle w:val="Compact"/>
            </w:pPr>
            <w:r>
              <w:t>2020-04-05</w:t>
            </w:r>
          </w:p>
        </w:tc>
      </w:tr>
      <w:tr w:rsidR="006148B0" w14:paraId="0AD4304C" w14:textId="77777777">
        <w:tc>
          <w:tcPr>
            <w:tcW w:w="0" w:type="auto"/>
          </w:tcPr>
          <w:p w14:paraId="4C4546FA" w14:textId="77777777" w:rsidR="006148B0" w:rsidRDefault="00821406">
            <w:pPr>
              <w:pStyle w:val="Compact"/>
            </w:pPr>
            <w:r>
              <w:t>Tayside cases</w:t>
            </w:r>
          </w:p>
        </w:tc>
        <w:tc>
          <w:tcPr>
            <w:tcW w:w="0" w:type="auto"/>
          </w:tcPr>
          <w:p w14:paraId="18C0C601" w14:textId="77777777" w:rsidR="006148B0" w:rsidRDefault="00821406">
            <w:pPr>
              <w:pStyle w:val="Compact"/>
            </w:pPr>
            <w:r>
              <w:t>3.3</w:t>
            </w:r>
          </w:p>
        </w:tc>
        <w:tc>
          <w:tcPr>
            <w:tcW w:w="0" w:type="auto"/>
          </w:tcPr>
          <w:p w14:paraId="3678DE65" w14:textId="77777777" w:rsidR="006148B0" w:rsidRDefault="00821406">
            <w:pPr>
              <w:pStyle w:val="Compact"/>
            </w:pPr>
            <w:r>
              <w:t>3.0</w:t>
            </w:r>
          </w:p>
        </w:tc>
        <w:tc>
          <w:tcPr>
            <w:tcW w:w="0" w:type="auto"/>
          </w:tcPr>
          <w:p w14:paraId="55F88DD9" w14:textId="77777777" w:rsidR="006148B0" w:rsidRDefault="00821406">
            <w:pPr>
              <w:pStyle w:val="Compact"/>
            </w:pPr>
            <w:r>
              <w:t>3.7</w:t>
            </w:r>
          </w:p>
        </w:tc>
        <w:tc>
          <w:tcPr>
            <w:tcW w:w="0" w:type="auto"/>
          </w:tcPr>
          <w:p w14:paraId="3B66B0C6" w14:textId="77777777" w:rsidR="006148B0" w:rsidRDefault="00821406">
            <w:pPr>
              <w:pStyle w:val="Compact"/>
            </w:pPr>
            <w:r>
              <w:t>2020-03-29</w:t>
            </w:r>
          </w:p>
        </w:tc>
        <w:tc>
          <w:tcPr>
            <w:tcW w:w="0" w:type="auto"/>
          </w:tcPr>
          <w:p w14:paraId="6D9867D4" w14:textId="77777777" w:rsidR="006148B0" w:rsidRDefault="00821406">
            <w:pPr>
              <w:pStyle w:val="Compact"/>
            </w:pPr>
            <w:r>
              <w:t>2020-04-05</w:t>
            </w:r>
          </w:p>
        </w:tc>
      </w:tr>
    </w:tbl>
    <w:p w14:paraId="094D85E4" w14:textId="77777777" w:rsidR="006148B0" w:rsidRDefault="00821406">
      <w:pPr>
        <w:pStyle w:val="Heading1"/>
      </w:pPr>
      <w:bookmarkStart w:id="4" w:name="data"/>
      <w:bookmarkEnd w:id="4"/>
      <w:r>
        <w:t>Data</w:t>
      </w:r>
    </w:p>
    <w:p w14:paraId="7E162ABB" w14:textId="77777777" w:rsidR="006148B0" w:rsidRDefault="00821406">
      <w:pPr>
        <w:pStyle w:val="Compact"/>
        <w:numPr>
          <w:ilvl w:val="0"/>
          <w:numId w:val="5"/>
        </w:numPr>
      </w:pPr>
      <w:r>
        <w:t xml:space="preserve">Case counts for Scotland and for Scottish HBs from </w:t>
      </w:r>
      <w:hyperlink r:id="rId16">
        <w:r>
          <w:rPr>
            <w:rStyle w:val="Hyperlink"/>
          </w:rPr>
          <w:t>https://www.gov.scot/coronavirus-covid-19/</w:t>
        </w:r>
      </w:hyperlink>
      <w:r>
        <w:t xml:space="preserve"> (accessed 1200 05/04/2020).</w:t>
      </w:r>
      <w:r>
        <w:br/>
      </w:r>
    </w:p>
    <w:p w14:paraId="33723CE6" w14:textId="77777777" w:rsidR="006148B0" w:rsidRDefault="00821406">
      <w:pPr>
        <w:pStyle w:val="Compact"/>
        <w:numPr>
          <w:ilvl w:val="0"/>
          <w:numId w:val="5"/>
        </w:numPr>
      </w:pPr>
      <w:r>
        <w:lastRenderedPageBreak/>
        <w:t xml:space="preserve">Case counts for London and rUK except London from </w:t>
      </w:r>
      <w:hyperlink r:id="rId17" w:anchor="/f94c3c90da5b4e9f9a0b19484dd4bb14">
        <w:r>
          <w:rPr>
            <w:rStyle w:val="Hyperlink"/>
          </w:rPr>
          <w:t>https://www.arcgis.com/apps/opsdashboard/index.html#/f94c3c90da5b4e9f9a0b19484dd4bb14</w:t>
        </w:r>
      </w:hyperlink>
      <w:r>
        <w:t xml:space="preserve"> (accessed 2000 05/04/2020).</w:t>
      </w:r>
      <w:r>
        <w:br/>
      </w:r>
    </w:p>
    <w:p w14:paraId="40970BDC" w14:textId="77777777" w:rsidR="006148B0" w:rsidRDefault="00821406">
      <w:pPr>
        <w:pStyle w:val="Compact"/>
        <w:numPr>
          <w:ilvl w:val="0"/>
          <w:numId w:val="5"/>
        </w:numPr>
      </w:pPr>
      <w:r>
        <w:t xml:space="preserve">Death count for Scotland from </w:t>
      </w:r>
      <w:hyperlink r:id="rId18">
        <w:r>
          <w:rPr>
            <w:rStyle w:val="Hyperlink"/>
          </w:rPr>
          <w:t>https://www.gov.scot/coronavirus-covid-19/</w:t>
        </w:r>
      </w:hyperlink>
      <w:r>
        <w:t xml:space="preserve"> (accessed 1200 05/04/2020).</w:t>
      </w:r>
      <w:r>
        <w:br/>
      </w:r>
    </w:p>
    <w:p w14:paraId="7DAEDB9F" w14:textId="77777777" w:rsidR="006148B0" w:rsidRDefault="00821406">
      <w:pPr>
        <w:pStyle w:val="Compact"/>
        <w:numPr>
          <w:ilvl w:val="0"/>
          <w:numId w:val="5"/>
        </w:numPr>
      </w:pPr>
      <w:r>
        <w:t>Population counts from the Office of National Statistics (mid-year 2018).</w:t>
      </w:r>
    </w:p>
    <w:p w14:paraId="382C67C3" w14:textId="77777777" w:rsidR="006148B0" w:rsidRDefault="00821406">
      <w:pPr>
        <w:pStyle w:val="Compact"/>
        <w:numPr>
          <w:ilvl w:val="1"/>
          <w:numId w:val="6"/>
        </w:numPr>
      </w:pPr>
      <w:r>
        <w:t xml:space="preserve">UK: </w:t>
      </w:r>
      <w:hyperlink r:id="rId19">
        <w:r>
          <w:rPr>
            <w:rStyle w:val="Hyperlink"/>
          </w:rPr>
          <w:t>https://www.ons.gov.uk/peoplepopulationandcommunity/populationandmigration/populationestimates/datasets/population</w:t>
        </w:r>
        <w:r>
          <w:rPr>
            <w:rStyle w:val="Hyperlink"/>
          </w:rPr>
          <w:t>estimatesforukenglandandwalesscotlandandnorthernireland</w:t>
        </w:r>
      </w:hyperlink>
      <w:r>
        <w:t>, Mid-2018, spreadsheet ‘MYE2-all’ (accessed 1140 26/03/20)</w:t>
      </w:r>
    </w:p>
    <w:p w14:paraId="1A956734" w14:textId="77777777" w:rsidR="006148B0" w:rsidRDefault="00821406">
      <w:pPr>
        <w:pStyle w:val="Compact"/>
        <w:numPr>
          <w:ilvl w:val="1"/>
          <w:numId w:val="6"/>
        </w:numPr>
      </w:pPr>
      <w:r>
        <w:t xml:space="preserve">Scotland Health Board Areas: </w:t>
      </w:r>
      <w:hyperlink r:id="rId20">
        <w:r>
          <w:rPr>
            <w:rStyle w:val="Hyperlink"/>
          </w:rPr>
          <w:t>https://statistics.gov.scot/atlas/resource?uri=http://statistics.gov.scot/id/statistical-geography/S92000003</w:t>
        </w:r>
      </w:hyperlink>
      <w:r>
        <w:t xml:space="preserve"> (accessed 1200 11/03/20).</w:t>
      </w:r>
    </w:p>
    <w:p w14:paraId="70A4F4AE" w14:textId="77777777" w:rsidR="006148B0" w:rsidRDefault="00821406">
      <w:pPr>
        <w:pStyle w:val="Heading1"/>
      </w:pPr>
      <w:bookmarkStart w:id="5" w:name="doubling-time-calculations"/>
      <w:bookmarkEnd w:id="5"/>
      <w:r>
        <w:t>Doubling time calculations:</w:t>
      </w:r>
    </w:p>
    <w:p w14:paraId="034B994C" w14:textId="77777777" w:rsidR="006148B0" w:rsidRDefault="00821406">
      <w:pPr>
        <w:pStyle w:val="FirstParagraph"/>
      </w:pPr>
      <w:r>
        <w:t xml:space="preserve">Calculated over prior 7 days using method described by </w:t>
      </w:r>
      <w:r>
        <w:rPr>
          <w:i/>
        </w:rPr>
        <w:t>E. Vynnycky &amp; R. White</w:t>
      </w:r>
      <w:r>
        <w:rPr>
          <w:i/>
        </w:rPr>
        <w:t xml:space="preserve"> (2010) An Introduction to Infectious Disease Modelling</w:t>
      </w:r>
      <w:r>
        <w:t>, page 74.</w:t>
      </w:r>
    </w:p>
    <w:p w14:paraId="0644A33F" w14:textId="77777777" w:rsidR="006148B0" w:rsidRDefault="00821406">
      <w:pPr>
        <w:pStyle w:val="BodyText"/>
      </w:pPr>
      <w:r>
        <w:t xml:space="preserve">Confidence intervals calculated using bootstrapping of a simulated dataset with Poisson error structure, using method published here: </w:t>
      </w:r>
      <w:hyperlink r:id="rId21">
        <w:r>
          <w:rPr>
            <w:rStyle w:val="Hyperlink"/>
          </w:rPr>
          <w:t>https://doi.org/10.1101/2020.02.05.20020750</w:t>
        </w:r>
      </w:hyperlink>
      <w:r>
        <w:t>.</w:t>
      </w:r>
    </w:p>
    <w:p w14:paraId="123768EE" w14:textId="77777777" w:rsidR="006148B0" w:rsidRDefault="00821406">
      <w:pPr>
        <w:pStyle w:val="Heading1"/>
      </w:pPr>
      <w:bookmarkStart w:id="6" w:name="caveats"/>
      <w:bookmarkEnd w:id="6"/>
      <w:r>
        <w:t>Caveats</w:t>
      </w:r>
    </w:p>
    <w:p w14:paraId="72C1300A" w14:textId="77777777" w:rsidR="006148B0" w:rsidRDefault="00821406">
      <w:pPr>
        <w:pStyle w:val="Compact"/>
        <w:numPr>
          <w:ilvl w:val="0"/>
          <w:numId w:val="7"/>
        </w:numPr>
      </w:pPr>
      <w:r>
        <w:t>Case count data are affected by any changes in testing strategy or testing effort over time and/or any variation in testing strategy or testing effort between regions.</w:t>
      </w:r>
      <w:r>
        <w:br/>
      </w:r>
    </w:p>
    <w:p w14:paraId="785CEC6C" w14:textId="77777777" w:rsidR="006148B0" w:rsidRDefault="00821406">
      <w:pPr>
        <w:pStyle w:val="Compact"/>
        <w:numPr>
          <w:ilvl w:val="0"/>
          <w:numId w:val="7"/>
        </w:numPr>
      </w:pPr>
      <w:r>
        <w:t xml:space="preserve">Case count data are likely </w:t>
      </w:r>
      <w:r>
        <w:t>a substantial under-representation of the true number of COVID-19 infections.</w:t>
      </w:r>
      <w:r>
        <w:br/>
      </w:r>
    </w:p>
    <w:p w14:paraId="1FE6EC57" w14:textId="77777777" w:rsidR="006148B0" w:rsidRDefault="00821406">
      <w:pPr>
        <w:pStyle w:val="Compact"/>
        <w:numPr>
          <w:ilvl w:val="0"/>
          <w:numId w:val="7"/>
        </w:numPr>
      </w:pPr>
      <w:r>
        <w:t>Death data are considered more reliable but may lag behind case data by as much as 3 weeks.</w:t>
      </w:r>
      <w:r>
        <w:br/>
      </w:r>
    </w:p>
    <w:p w14:paraId="790577E1" w14:textId="77777777" w:rsidR="006148B0" w:rsidRDefault="00821406">
      <w:pPr>
        <w:pStyle w:val="Compact"/>
        <w:numPr>
          <w:ilvl w:val="0"/>
          <w:numId w:val="7"/>
        </w:numPr>
      </w:pPr>
      <w:r>
        <w:t>However, death data for London and rUKxL cannot be disaggregated. Nor can death data</w:t>
      </w:r>
      <w:r>
        <w:t xml:space="preserve"> for Scottish Health Boards. Therefore more detailed analyses using death data are not currently possible.</w:t>
      </w:r>
    </w:p>
    <w:sectPr w:rsidR="006148B0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Camille Simonet" w:date="2020-04-06T10:34:00Z" w:initials="MOU">
    <w:p w14:paraId="18C6F8C4" w14:textId="358D07C9" w:rsidR="00A4283F" w:rsidRDefault="00A4283F">
      <w:pPr>
        <w:pStyle w:val="CommentText"/>
      </w:pPr>
      <w:r>
        <w:rPr>
          <w:rStyle w:val="CommentReference"/>
        </w:rPr>
        <w:annotationRef/>
      </w:r>
      <w:r w:rsidR="00F577FE">
        <w:t>Double check with</w:t>
      </w:r>
      <w:r>
        <w:t xml:space="preserve"> attached table for Dt on previous 7 days</w:t>
      </w:r>
    </w:p>
    <w:p w14:paraId="24422C41" w14:textId="77777777" w:rsidR="00A4283F" w:rsidRDefault="00A4283F">
      <w:pPr>
        <w:pStyle w:val="CommentText"/>
      </w:pPr>
      <w:r>
        <w:t>Previous 7 days for the Scottish HB are up to 28/03 because there is a problem with the 28th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4422C4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4422C41" w16cid:durableId="2235844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ACBDDB" w14:textId="77777777" w:rsidR="00821406" w:rsidRDefault="00821406">
      <w:pPr>
        <w:spacing w:after="0"/>
      </w:pPr>
      <w:r>
        <w:separator/>
      </w:r>
    </w:p>
  </w:endnote>
  <w:endnote w:type="continuationSeparator" w:id="0">
    <w:p w14:paraId="37259971" w14:textId="77777777" w:rsidR="00821406" w:rsidRDefault="008214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C19593" w14:textId="77777777" w:rsidR="00821406" w:rsidRDefault="00821406">
      <w:r>
        <w:separator/>
      </w:r>
    </w:p>
  </w:footnote>
  <w:footnote w:type="continuationSeparator" w:id="0">
    <w:p w14:paraId="0F8E518B" w14:textId="77777777" w:rsidR="00821406" w:rsidRDefault="008214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4D36FA1"/>
    <w:multiLevelType w:val="multilevel"/>
    <w:tmpl w:val="E2C894C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8AC665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EC4A863"/>
    <w:multiLevelType w:val="multilevel"/>
    <w:tmpl w:val="95A68B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21821"/>
    <w:rsid w:val="004E29B3"/>
    <w:rsid w:val="00590D07"/>
    <w:rsid w:val="006148B0"/>
    <w:rsid w:val="00784D58"/>
    <w:rsid w:val="00821406"/>
    <w:rsid w:val="008D6863"/>
    <w:rsid w:val="00A4283F"/>
    <w:rsid w:val="00B86B75"/>
    <w:rsid w:val="00BC48D5"/>
    <w:rsid w:val="00C36279"/>
    <w:rsid w:val="00E315A3"/>
    <w:rsid w:val="00E513CF"/>
    <w:rsid w:val="00F577F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0A7824"/>
  <w15:docId w15:val="{6E91D8F4-A4F1-5F4F-99B8-9BFDD14D3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CommentReference">
    <w:name w:val="annotation reference"/>
    <w:basedOn w:val="DefaultParagraphFont"/>
    <w:semiHidden/>
    <w:unhideWhenUsed/>
    <w:rsid w:val="00A4283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428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428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428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4283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A4283F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4283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4.png"/><Relationship Id="rId18" Type="http://schemas.openxmlformats.org/officeDocument/2006/relationships/hyperlink" Target="https://www.gov.scot/coronavirus-covid-19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i.org/10.1101/2020.02.05.20020750" TargetMode="External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17" Type="http://schemas.openxmlformats.org/officeDocument/2006/relationships/hyperlink" Target="https://www.arcgis.com/apps/opsdashboard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ov.scot/coronavirus-covid-19/" TargetMode="External"/><Relationship Id="rId20" Type="http://schemas.openxmlformats.org/officeDocument/2006/relationships/hyperlink" Target="https://statistics.gov.scot/atlas/resource?uri=http://statistics.gov.scot/id/statistical-geography/S9200000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www.ons.gov.uk/peoplepopulationandcommunity/populationandmigration/populationestimates/datasets/populationestimatesforukenglandandwalesscotlandandnorthernireland" TargetMode="Externa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873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Briefing for C19AG: Comparison of doubling times</vt:lpstr>
    </vt:vector>
  </TitlesOfParts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Briefing for C19AG: Comparison of doubling times</dc:title>
  <dc:creator>COVID-19 Epidemic Response Unit, University of Edinburgh</dc:creator>
  <cp:lastModifiedBy>Camille Simonet</cp:lastModifiedBy>
  <cp:revision>4</cp:revision>
  <dcterms:created xsi:type="dcterms:W3CDTF">2020-04-06T09:34:00Z</dcterms:created>
  <dcterms:modified xsi:type="dcterms:W3CDTF">2020-04-06T09:44:00Z</dcterms:modified>
</cp:coreProperties>
</file>